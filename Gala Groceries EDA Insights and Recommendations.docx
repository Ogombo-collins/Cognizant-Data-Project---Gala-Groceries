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971BB0F" w:rsidR="00173F89" w:rsidRPr="00712E08" w:rsidRDefault="00F95485">
      <w:pPr>
        <w:rPr>
          <w:rFonts w:asciiTheme="majorHAnsi" w:hAnsiTheme="majorHAnsi" w:cstheme="majorHAnsi"/>
          <w:sz w:val="24"/>
          <w:szCs w:val="24"/>
          <w:rPrChange w:id="0" w:author="Author">
            <w:rPr/>
          </w:rPrChange>
        </w:rPr>
      </w:pPr>
      <w:r w:rsidRPr="00712E08">
        <w:rPr>
          <w:rFonts w:asciiTheme="majorHAnsi" w:hAnsiTheme="majorHAnsi" w:cstheme="majorHAnsi"/>
          <w:sz w:val="24"/>
          <w:szCs w:val="24"/>
          <w:rPrChange w:id="1" w:author="Author">
            <w:rPr/>
          </w:rPrChange>
        </w:rPr>
        <w:t xml:space="preserve">Dear </w:t>
      </w:r>
      <w:del w:id="2" w:author="Author">
        <w:r w:rsidRPr="00712E08" w:rsidDel="007A47E7">
          <w:rPr>
            <w:rFonts w:asciiTheme="majorHAnsi" w:hAnsiTheme="majorHAnsi" w:cstheme="majorHAnsi"/>
            <w:sz w:val="24"/>
            <w:szCs w:val="24"/>
            <w:rPrChange w:id="3" w:author="Author">
              <w:rPr/>
            </w:rPrChange>
          </w:rPr>
          <w:delText>[</w:delText>
        </w:r>
      </w:del>
      <w:ins w:id="4" w:author="Author">
        <w:r w:rsidR="007A47E7">
          <w:rPr>
            <w:rFonts w:asciiTheme="majorHAnsi" w:hAnsiTheme="majorHAnsi" w:cstheme="majorHAnsi"/>
            <w:sz w:val="24"/>
            <w:szCs w:val="24"/>
          </w:rPr>
          <w:t>Professor X, Data Science Team Leader</w:t>
        </w:r>
      </w:ins>
      <w:del w:id="5" w:author="Author">
        <w:r w:rsidRPr="00712E08" w:rsidDel="007A47E7">
          <w:rPr>
            <w:rFonts w:asciiTheme="majorHAnsi" w:hAnsiTheme="majorHAnsi" w:cstheme="majorHAnsi"/>
            <w:sz w:val="24"/>
            <w:szCs w:val="24"/>
            <w:rPrChange w:id="6" w:author="Author">
              <w:rPr/>
            </w:rPrChange>
          </w:rPr>
          <w:delText>insert name of recipient]</w:delText>
        </w:r>
      </w:del>
      <w:r w:rsidRPr="00712E08">
        <w:rPr>
          <w:rFonts w:asciiTheme="majorHAnsi" w:hAnsiTheme="majorHAnsi" w:cstheme="majorHAnsi"/>
          <w:sz w:val="24"/>
          <w:szCs w:val="24"/>
          <w:rPrChange w:id="7" w:author="Author">
            <w:rPr/>
          </w:rPrChange>
        </w:rPr>
        <w:t>,</w:t>
      </w:r>
    </w:p>
    <w:p w14:paraId="00000002" w14:textId="77777777" w:rsidR="00173F89" w:rsidRDefault="00173F89">
      <w:pPr>
        <w:rPr>
          <w:ins w:id="8" w:author="Author"/>
          <w:rFonts w:asciiTheme="majorHAnsi" w:hAnsiTheme="majorHAnsi" w:cstheme="majorHAnsi"/>
          <w:sz w:val="24"/>
          <w:szCs w:val="24"/>
        </w:rPr>
      </w:pPr>
    </w:p>
    <w:p w14:paraId="18616636" w14:textId="24A1E840" w:rsidR="00F03EC0" w:rsidRDefault="00F03EC0">
      <w:pPr>
        <w:rPr>
          <w:ins w:id="9" w:author="Author"/>
          <w:rFonts w:asciiTheme="majorHAnsi" w:hAnsiTheme="majorHAnsi" w:cstheme="majorHAnsi"/>
          <w:sz w:val="24"/>
          <w:szCs w:val="24"/>
        </w:rPr>
      </w:pPr>
      <w:ins w:id="10" w:author="Author">
        <w:r>
          <w:rPr>
            <w:rFonts w:asciiTheme="majorHAnsi" w:hAnsiTheme="majorHAnsi" w:cstheme="majorHAnsi"/>
            <w:sz w:val="24"/>
            <w:szCs w:val="24"/>
          </w:rPr>
          <w:t>Based on the sample data provided for Gala groceries sales, I have conducted an exploratory data analysis investigating the question, “</w:t>
        </w:r>
        <w:r w:rsidRPr="00F03EC0">
          <w:rPr>
            <w:rFonts w:asciiTheme="majorHAnsi" w:hAnsiTheme="majorHAnsi" w:cstheme="majorHAnsi"/>
            <w:sz w:val="24"/>
            <w:szCs w:val="24"/>
          </w:rPr>
          <w:t>How to better stock the items that they sell</w:t>
        </w:r>
        <w:r>
          <w:rPr>
            <w:rFonts w:asciiTheme="majorHAnsi" w:hAnsiTheme="majorHAnsi" w:cstheme="majorHAnsi"/>
            <w:sz w:val="24"/>
            <w:szCs w:val="24"/>
          </w:rPr>
          <w:t xml:space="preserve">?” </w:t>
        </w:r>
      </w:ins>
    </w:p>
    <w:p w14:paraId="0243FBC4" w14:textId="77777777" w:rsidR="00F03EC0" w:rsidRDefault="00F03EC0">
      <w:pPr>
        <w:rPr>
          <w:ins w:id="11" w:author="Author"/>
          <w:rFonts w:asciiTheme="majorHAnsi" w:hAnsiTheme="majorHAnsi" w:cstheme="majorHAnsi"/>
          <w:sz w:val="24"/>
          <w:szCs w:val="24"/>
        </w:rPr>
      </w:pPr>
    </w:p>
    <w:p w14:paraId="76123324" w14:textId="58EC478C" w:rsidR="00F03EC0" w:rsidRDefault="00F03EC0">
      <w:pPr>
        <w:rPr>
          <w:ins w:id="12" w:author="Author"/>
          <w:rFonts w:asciiTheme="majorHAnsi" w:hAnsiTheme="majorHAnsi" w:cstheme="majorHAnsi"/>
          <w:sz w:val="24"/>
          <w:szCs w:val="24"/>
        </w:rPr>
      </w:pPr>
      <w:ins w:id="13" w:author="Author">
        <w:r>
          <w:rPr>
            <w:rFonts w:asciiTheme="majorHAnsi" w:hAnsiTheme="majorHAnsi" w:cstheme="majorHAnsi"/>
            <w:sz w:val="24"/>
            <w:szCs w:val="24"/>
          </w:rPr>
          <w:t>The outcome of the EDA entails:</w:t>
        </w:r>
      </w:ins>
    </w:p>
    <w:p w14:paraId="3621A060" w14:textId="77777777" w:rsidR="00F03EC0" w:rsidRPr="00712E08" w:rsidRDefault="00F03EC0" w:rsidP="00712E08">
      <w:pPr>
        <w:pStyle w:val="ListParagraph"/>
        <w:numPr>
          <w:ilvl w:val="0"/>
          <w:numId w:val="1"/>
        </w:numPr>
        <w:rPr>
          <w:ins w:id="14" w:author="Author"/>
          <w:rFonts w:asciiTheme="majorHAnsi" w:hAnsiTheme="majorHAnsi" w:cstheme="majorHAnsi"/>
          <w:sz w:val="24"/>
          <w:szCs w:val="24"/>
          <w:rPrChange w:id="15" w:author="Author">
            <w:rPr>
              <w:ins w:id="16" w:author="Author"/>
            </w:rPr>
          </w:rPrChange>
        </w:rPr>
        <w:pPrChange w:id="17" w:author="Author">
          <w:pPr/>
        </w:pPrChange>
      </w:pPr>
      <w:ins w:id="18" w:author="Author">
        <w:r w:rsidRPr="00712E08">
          <w:rPr>
            <w:rFonts w:asciiTheme="majorHAnsi" w:hAnsiTheme="majorHAnsi" w:cstheme="majorHAnsi"/>
            <w:sz w:val="24"/>
            <w:szCs w:val="24"/>
            <w:rPrChange w:id="19" w:author="Author">
              <w:rPr/>
            </w:rPrChange>
          </w:rPr>
          <w:t>Dataset contains approximately 7,800 unique observations and 9 key features (columns)</w:t>
        </w:r>
      </w:ins>
    </w:p>
    <w:p w14:paraId="43124436" w14:textId="77777777" w:rsidR="00F03EC0" w:rsidRPr="00712E08" w:rsidRDefault="00F03EC0" w:rsidP="00712E08">
      <w:pPr>
        <w:pStyle w:val="ListParagraph"/>
        <w:numPr>
          <w:ilvl w:val="0"/>
          <w:numId w:val="1"/>
        </w:numPr>
        <w:rPr>
          <w:ins w:id="20" w:author="Author"/>
          <w:rFonts w:asciiTheme="majorHAnsi" w:hAnsiTheme="majorHAnsi" w:cstheme="majorHAnsi"/>
          <w:sz w:val="24"/>
          <w:szCs w:val="24"/>
          <w:rPrChange w:id="21" w:author="Author">
            <w:rPr>
              <w:ins w:id="22" w:author="Author"/>
            </w:rPr>
          </w:rPrChange>
        </w:rPr>
        <w:pPrChange w:id="23" w:author="Author">
          <w:pPr/>
        </w:pPrChange>
      </w:pPr>
      <w:ins w:id="24" w:author="Author">
        <w:r w:rsidRPr="00712E08">
          <w:rPr>
            <w:rFonts w:asciiTheme="majorHAnsi" w:hAnsiTheme="majorHAnsi" w:cstheme="majorHAnsi"/>
            <w:sz w:val="24"/>
            <w:szCs w:val="24"/>
            <w:rPrChange w:id="25" w:author="Author">
              <w:rPr/>
            </w:rPrChange>
          </w:rPr>
          <w:t xml:space="preserve">Majority of consumers </w:t>
        </w:r>
        <w:r w:rsidRPr="00712E08">
          <w:rPr>
            <w:rFonts w:asciiTheme="majorHAnsi" w:hAnsiTheme="majorHAnsi" w:cstheme="majorHAnsi"/>
            <w:b/>
            <w:sz w:val="24"/>
            <w:szCs w:val="24"/>
            <w:rPrChange w:id="26" w:author="Author">
              <w:rPr/>
            </w:rPrChange>
          </w:rPr>
          <w:t>(About 26%)</w:t>
        </w:r>
        <w:r w:rsidRPr="00712E08">
          <w:rPr>
            <w:rFonts w:asciiTheme="majorHAnsi" w:hAnsiTheme="majorHAnsi" w:cstheme="majorHAnsi"/>
            <w:sz w:val="24"/>
            <w:szCs w:val="24"/>
            <w:rPrChange w:id="27" w:author="Author">
              <w:rPr/>
            </w:rPrChange>
          </w:rPr>
          <w:t xml:space="preserve"> use cash as forms of payment</w:t>
        </w:r>
      </w:ins>
    </w:p>
    <w:p w14:paraId="2ECFB471" w14:textId="77777777" w:rsidR="00F03EC0" w:rsidRPr="00712E08" w:rsidRDefault="00F03EC0" w:rsidP="00712E08">
      <w:pPr>
        <w:pStyle w:val="ListParagraph"/>
        <w:numPr>
          <w:ilvl w:val="0"/>
          <w:numId w:val="1"/>
        </w:numPr>
        <w:rPr>
          <w:ins w:id="28" w:author="Author"/>
          <w:rFonts w:asciiTheme="majorHAnsi" w:hAnsiTheme="majorHAnsi" w:cstheme="majorHAnsi"/>
          <w:sz w:val="24"/>
          <w:szCs w:val="24"/>
          <w:rPrChange w:id="29" w:author="Author">
            <w:rPr>
              <w:ins w:id="30" w:author="Author"/>
            </w:rPr>
          </w:rPrChange>
        </w:rPr>
        <w:pPrChange w:id="31" w:author="Author">
          <w:pPr/>
        </w:pPrChange>
      </w:pPr>
      <w:ins w:id="32" w:author="Author">
        <w:r w:rsidRPr="00712E08">
          <w:rPr>
            <w:rFonts w:asciiTheme="majorHAnsi" w:hAnsiTheme="majorHAnsi" w:cstheme="majorHAnsi"/>
            <w:sz w:val="24"/>
            <w:szCs w:val="24"/>
            <w:rPrChange w:id="33" w:author="Author">
              <w:rPr/>
            </w:rPrChange>
          </w:rPr>
          <w:t xml:space="preserve">non-member customers represent the largest category of customers, leading by a margin of </w:t>
        </w:r>
        <w:r w:rsidRPr="00712E08">
          <w:rPr>
            <w:rFonts w:asciiTheme="majorHAnsi" w:hAnsiTheme="majorHAnsi" w:cstheme="majorHAnsi"/>
            <w:b/>
            <w:sz w:val="24"/>
            <w:szCs w:val="24"/>
            <w:rPrChange w:id="34" w:author="Author">
              <w:rPr/>
            </w:rPrChange>
          </w:rPr>
          <w:t>20.5%</w:t>
        </w:r>
      </w:ins>
    </w:p>
    <w:p w14:paraId="714A314F" w14:textId="77777777" w:rsidR="00F03EC0" w:rsidRPr="00712E08" w:rsidRDefault="00F03EC0" w:rsidP="00712E08">
      <w:pPr>
        <w:pStyle w:val="ListParagraph"/>
        <w:numPr>
          <w:ilvl w:val="0"/>
          <w:numId w:val="1"/>
        </w:numPr>
        <w:rPr>
          <w:ins w:id="35" w:author="Author"/>
          <w:rFonts w:asciiTheme="majorHAnsi" w:hAnsiTheme="majorHAnsi" w:cstheme="majorHAnsi"/>
          <w:sz w:val="24"/>
          <w:szCs w:val="24"/>
          <w:rPrChange w:id="36" w:author="Author">
            <w:rPr>
              <w:ins w:id="37" w:author="Author"/>
            </w:rPr>
          </w:rPrChange>
        </w:rPr>
        <w:pPrChange w:id="38" w:author="Author">
          <w:pPr/>
        </w:pPrChange>
      </w:pPr>
      <w:ins w:id="39" w:author="Author">
        <w:r w:rsidRPr="00712E08">
          <w:rPr>
            <w:rFonts w:asciiTheme="majorHAnsi" w:hAnsiTheme="majorHAnsi" w:cstheme="majorHAnsi"/>
            <w:b/>
            <w:sz w:val="24"/>
            <w:szCs w:val="24"/>
            <w:rPrChange w:id="40" w:author="Author">
              <w:rPr/>
            </w:rPrChange>
          </w:rPr>
          <w:t>Fruit</w:t>
        </w:r>
        <w:r w:rsidRPr="00712E08">
          <w:rPr>
            <w:rFonts w:asciiTheme="majorHAnsi" w:hAnsiTheme="majorHAnsi" w:cstheme="majorHAnsi"/>
            <w:sz w:val="24"/>
            <w:szCs w:val="24"/>
            <w:rPrChange w:id="41" w:author="Author">
              <w:rPr/>
            </w:rPrChange>
          </w:rPr>
          <w:t xml:space="preserve"> was the most purchased item</w:t>
        </w:r>
      </w:ins>
    </w:p>
    <w:p w14:paraId="465290DF" w14:textId="1A5439BE" w:rsidR="00F03EC0" w:rsidRPr="00712E08" w:rsidRDefault="00F03EC0" w:rsidP="00712E08">
      <w:pPr>
        <w:pStyle w:val="ListParagraph"/>
        <w:numPr>
          <w:ilvl w:val="0"/>
          <w:numId w:val="1"/>
        </w:numPr>
        <w:rPr>
          <w:ins w:id="42" w:author="Author"/>
          <w:rFonts w:asciiTheme="majorHAnsi" w:hAnsiTheme="majorHAnsi" w:cstheme="majorHAnsi"/>
          <w:sz w:val="24"/>
          <w:szCs w:val="24"/>
          <w:rPrChange w:id="43" w:author="Author">
            <w:rPr>
              <w:ins w:id="44" w:author="Author"/>
            </w:rPr>
          </w:rPrChange>
        </w:rPr>
        <w:pPrChange w:id="45" w:author="Author">
          <w:pPr/>
        </w:pPrChange>
      </w:pPr>
      <w:ins w:id="46" w:author="Author">
        <w:r w:rsidRPr="00712E08">
          <w:rPr>
            <w:rFonts w:asciiTheme="majorHAnsi" w:hAnsiTheme="majorHAnsi" w:cstheme="majorHAnsi"/>
            <w:sz w:val="24"/>
            <w:szCs w:val="24"/>
            <w:rPrChange w:id="47" w:author="Author">
              <w:rPr/>
            </w:rPrChange>
          </w:rPr>
          <w:t xml:space="preserve">In terms of distribution of values: Majority of the values in total column are </w:t>
        </w:r>
        <w:r w:rsidRPr="00712E08">
          <w:rPr>
            <w:rFonts w:asciiTheme="majorHAnsi" w:hAnsiTheme="majorHAnsi" w:cstheme="majorHAnsi"/>
            <w:sz w:val="24"/>
            <w:szCs w:val="24"/>
            <w:rPrChange w:id="48" w:author="Author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concentrated</w:t>
        </w:r>
        <w:r w:rsidRPr="00712E08">
          <w:rPr>
            <w:rFonts w:asciiTheme="majorHAnsi" w:hAnsiTheme="majorHAnsi" w:cstheme="majorHAnsi"/>
            <w:sz w:val="24"/>
            <w:szCs w:val="24"/>
            <w:rPrChange w:id="49" w:author="Author">
              <w:rPr/>
            </w:rPrChange>
          </w:rPr>
          <w:t xml:space="preserve"> on the left side of the histogram. This means that total value of products bought by customers are in the lower ranges</w:t>
        </w:r>
      </w:ins>
    </w:p>
    <w:p w14:paraId="688C8783" w14:textId="77777777" w:rsidR="00F03EC0" w:rsidRPr="00712E08" w:rsidRDefault="00F03EC0" w:rsidP="00712E08">
      <w:pPr>
        <w:pStyle w:val="ListParagraph"/>
        <w:numPr>
          <w:ilvl w:val="0"/>
          <w:numId w:val="1"/>
        </w:numPr>
        <w:rPr>
          <w:ins w:id="50" w:author="Author"/>
          <w:rFonts w:asciiTheme="majorHAnsi" w:hAnsiTheme="majorHAnsi" w:cstheme="majorHAnsi"/>
          <w:sz w:val="24"/>
          <w:szCs w:val="24"/>
          <w:rPrChange w:id="51" w:author="Author">
            <w:rPr>
              <w:ins w:id="52" w:author="Author"/>
            </w:rPr>
          </w:rPrChange>
        </w:rPr>
        <w:pPrChange w:id="53" w:author="Author">
          <w:pPr/>
        </w:pPrChange>
      </w:pPr>
      <w:ins w:id="54" w:author="Author">
        <w:r w:rsidRPr="00712E08">
          <w:rPr>
            <w:rFonts w:asciiTheme="majorHAnsi" w:hAnsiTheme="majorHAnsi" w:cstheme="majorHAnsi"/>
            <w:sz w:val="24"/>
            <w:szCs w:val="24"/>
            <w:rPrChange w:id="55" w:author="Author">
              <w:rPr/>
            </w:rPrChange>
          </w:rPr>
          <w:t xml:space="preserve">Based on type and strength of correlation between variables/features in the dataset, as the </w:t>
        </w:r>
        <w:r w:rsidRPr="00712E08">
          <w:rPr>
            <w:rFonts w:asciiTheme="majorHAnsi" w:hAnsiTheme="majorHAnsi" w:cstheme="majorHAnsi"/>
            <w:b/>
            <w:sz w:val="24"/>
            <w:szCs w:val="24"/>
            <w:rPrChange w:id="56" w:author="Author">
              <w:rPr/>
            </w:rPrChange>
          </w:rPr>
          <w:t>unit price or quantity</w:t>
        </w:r>
        <w:r w:rsidRPr="00712E08">
          <w:rPr>
            <w:rFonts w:asciiTheme="majorHAnsi" w:hAnsiTheme="majorHAnsi" w:cstheme="majorHAnsi"/>
            <w:sz w:val="24"/>
            <w:szCs w:val="24"/>
            <w:rPrChange w:id="57" w:author="Author">
              <w:rPr/>
            </w:rPrChange>
          </w:rPr>
          <w:t xml:space="preserve"> of an item increases, the total price of the item also tends to increase</w:t>
        </w:r>
      </w:ins>
    </w:p>
    <w:p w14:paraId="3340D305" w14:textId="723797E2" w:rsidR="00F03EC0" w:rsidRPr="00712E08" w:rsidRDefault="00F03EC0" w:rsidP="00712E0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rPrChange w:id="58" w:author="Author">
            <w:rPr/>
          </w:rPrChange>
        </w:rPr>
        <w:pPrChange w:id="59" w:author="Author">
          <w:pPr/>
        </w:pPrChange>
      </w:pPr>
      <w:ins w:id="60" w:author="Author">
        <w:r w:rsidRPr="00712E08">
          <w:rPr>
            <w:rFonts w:asciiTheme="majorHAnsi" w:hAnsiTheme="majorHAnsi" w:cstheme="majorHAnsi"/>
            <w:sz w:val="24"/>
            <w:szCs w:val="24"/>
            <w:rPrChange w:id="61" w:author="Author">
              <w:rPr/>
            </w:rPrChange>
          </w:rPr>
          <w:t xml:space="preserve">Conversely, as the </w:t>
        </w:r>
        <w:r w:rsidRPr="00712E08">
          <w:rPr>
            <w:rFonts w:asciiTheme="majorHAnsi" w:hAnsiTheme="majorHAnsi" w:cstheme="majorHAnsi"/>
            <w:b/>
            <w:sz w:val="24"/>
            <w:szCs w:val="24"/>
            <w:rPrChange w:id="62" w:author="Author">
              <w:rPr/>
            </w:rPrChange>
          </w:rPr>
          <w:t>unit price of an item</w:t>
        </w:r>
        <w:r w:rsidRPr="00712E08">
          <w:rPr>
            <w:rFonts w:asciiTheme="majorHAnsi" w:hAnsiTheme="majorHAnsi" w:cstheme="majorHAnsi"/>
            <w:sz w:val="24"/>
            <w:szCs w:val="24"/>
            <w:rPrChange w:id="63" w:author="Author">
              <w:rPr/>
            </w:rPrChange>
          </w:rPr>
          <w:t xml:space="preserve"> increases, the quantity of the item that is sold tends to decrease</w:t>
        </w:r>
      </w:ins>
    </w:p>
    <w:p w14:paraId="5E8F0E22" w14:textId="77777777" w:rsidR="00F03EC0" w:rsidRPr="00F03EC0" w:rsidRDefault="00F03EC0" w:rsidP="00F03EC0">
      <w:pPr>
        <w:rPr>
          <w:ins w:id="64" w:author="Author"/>
          <w:rFonts w:asciiTheme="majorHAnsi" w:hAnsiTheme="majorHAnsi" w:cstheme="majorHAnsi"/>
          <w:sz w:val="24"/>
          <w:szCs w:val="24"/>
        </w:rPr>
      </w:pPr>
      <w:ins w:id="65" w:author="Author">
        <w:r w:rsidRPr="00F03EC0">
          <w:rPr>
            <w:rFonts w:asciiTheme="majorHAnsi" w:hAnsiTheme="majorHAnsi" w:cstheme="majorHAnsi"/>
            <w:sz w:val="24"/>
            <w:szCs w:val="24"/>
          </w:rPr>
          <w:t>Next steps:</w:t>
        </w:r>
      </w:ins>
    </w:p>
    <w:p w14:paraId="311E291F" w14:textId="77777777" w:rsidR="00F03EC0" w:rsidRPr="00F03EC0" w:rsidRDefault="00F03EC0" w:rsidP="00F03EC0">
      <w:pPr>
        <w:rPr>
          <w:ins w:id="66" w:author="Author"/>
          <w:rFonts w:asciiTheme="majorHAnsi" w:hAnsiTheme="majorHAnsi" w:cstheme="majorHAnsi"/>
          <w:sz w:val="24"/>
          <w:szCs w:val="24"/>
        </w:rPr>
      </w:pPr>
    </w:p>
    <w:p w14:paraId="6D1C68AB" w14:textId="77777777" w:rsidR="00F03EC0" w:rsidRPr="00712E08" w:rsidRDefault="00F03EC0" w:rsidP="00712E08">
      <w:pPr>
        <w:pStyle w:val="ListParagraph"/>
        <w:numPr>
          <w:ilvl w:val="0"/>
          <w:numId w:val="2"/>
        </w:numPr>
        <w:rPr>
          <w:ins w:id="67" w:author="Author"/>
          <w:rFonts w:asciiTheme="majorHAnsi" w:hAnsiTheme="majorHAnsi" w:cstheme="majorHAnsi"/>
          <w:sz w:val="24"/>
          <w:szCs w:val="24"/>
          <w:rPrChange w:id="68" w:author="Author">
            <w:rPr>
              <w:ins w:id="69" w:author="Author"/>
            </w:rPr>
          </w:rPrChange>
        </w:rPr>
        <w:pPrChange w:id="70" w:author="Author">
          <w:pPr/>
        </w:pPrChange>
      </w:pPr>
      <w:ins w:id="71" w:author="Author">
        <w:r w:rsidRPr="00712E08">
          <w:rPr>
            <w:rFonts w:asciiTheme="majorHAnsi" w:hAnsiTheme="majorHAnsi" w:cstheme="majorHAnsi"/>
            <w:sz w:val="24"/>
            <w:szCs w:val="24"/>
            <w:rPrChange w:id="72" w:author="Author">
              <w:rPr/>
            </w:rPrChange>
          </w:rPr>
          <w:t>Acquire Inventory Data: Real-time data on current stock levels and the rate at which items are selling.</w:t>
        </w:r>
      </w:ins>
    </w:p>
    <w:p w14:paraId="75E8633A" w14:textId="77777777" w:rsidR="00F03EC0" w:rsidRPr="00712E08" w:rsidRDefault="00F03EC0" w:rsidP="00712E08">
      <w:pPr>
        <w:pStyle w:val="ListParagraph"/>
        <w:numPr>
          <w:ilvl w:val="0"/>
          <w:numId w:val="2"/>
        </w:numPr>
        <w:rPr>
          <w:ins w:id="73" w:author="Author"/>
          <w:rFonts w:asciiTheme="majorHAnsi" w:hAnsiTheme="majorHAnsi" w:cstheme="majorHAnsi"/>
          <w:sz w:val="24"/>
          <w:szCs w:val="24"/>
          <w:rPrChange w:id="74" w:author="Author">
            <w:rPr>
              <w:ins w:id="75" w:author="Author"/>
            </w:rPr>
          </w:rPrChange>
        </w:rPr>
        <w:pPrChange w:id="76" w:author="Author">
          <w:pPr/>
        </w:pPrChange>
      </w:pPr>
      <w:ins w:id="77" w:author="Author">
        <w:r w:rsidRPr="00712E08">
          <w:rPr>
            <w:rFonts w:asciiTheme="majorHAnsi" w:hAnsiTheme="majorHAnsi" w:cstheme="majorHAnsi"/>
            <w:sz w:val="24"/>
            <w:szCs w:val="24"/>
            <w:rPrChange w:id="78" w:author="Author">
              <w:rPr/>
            </w:rPrChange>
          </w:rPr>
          <w:t>Acquire Supplier Information: Details about the suppliers, their capacity, and delivery schedules.</w:t>
        </w:r>
      </w:ins>
    </w:p>
    <w:p w14:paraId="6F3392B1" w14:textId="28532F60" w:rsidR="00F03EC0" w:rsidRPr="00712E08" w:rsidRDefault="00F03EC0" w:rsidP="00712E08">
      <w:pPr>
        <w:pStyle w:val="ListParagraph"/>
        <w:numPr>
          <w:ilvl w:val="0"/>
          <w:numId w:val="2"/>
        </w:numPr>
        <w:rPr>
          <w:ins w:id="79" w:author="Author"/>
          <w:rFonts w:asciiTheme="majorHAnsi" w:hAnsiTheme="majorHAnsi" w:cstheme="majorHAnsi"/>
          <w:sz w:val="24"/>
          <w:szCs w:val="24"/>
          <w:rPrChange w:id="80" w:author="Author">
            <w:rPr>
              <w:ins w:id="81" w:author="Author"/>
            </w:rPr>
          </w:rPrChange>
        </w:rPr>
        <w:pPrChange w:id="82" w:author="Author">
          <w:pPr/>
        </w:pPrChange>
      </w:pPr>
      <w:ins w:id="83" w:author="Author">
        <w:r w:rsidRPr="00712E08">
          <w:rPr>
            <w:rFonts w:asciiTheme="majorHAnsi" w:hAnsiTheme="majorHAnsi" w:cstheme="majorHAnsi"/>
            <w:sz w:val="24"/>
            <w:szCs w:val="24"/>
            <w:rPrChange w:id="84" w:author="Author">
              <w:rPr/>
            </w:rPrChange>
          </w:rPr>
          <w:t xml:space="preserve">Ascertain the demand cycle of the grocery's products: Is the demand fluctuation based on seasons, </w:t>
        </w:r>
        <w:r w:rsidRPr="00712E08">
          <w:rPr>
            <w:rFonts w:asciiTheme="majorHAnsi" w:hAnsiTheme="majorHAnsi" w:cstheme="majorHAnsi"/>
            <w:sz w:val="24"/>
            <w:szCs w:val="24"/>
            <w:rPrChange w:id="85" w:author="Author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consumer</w:t>
        </w:r>
        <w:r w:rsidRPr="00712E08">
          <w:rPr>
            <w:rFonts w:asciiTheme="majorHAnsi" w:hAnsiTheme="majorHAnsi" w:cstheme="majorHAnsi"/>
            <w:sz w:val="24"/>
            <w:szCs w:val="24"/>
            <w:rPrChange w:id="86" w:author="Author">
              <w:rPr/>
            </w:rPrChange>
          </w:rPr>
          <w:t xml:space="preserve"> trends, etc</w:t>
        </w:r>
      </w:ins>
    </w:p>
    <w:p w14:paraId="288F7C6D" w14:textId="1F935173" w:rsidR="00F03EC0" w:rsidRPr="00712E08" w:rsidRDefault="00F03EC0" w:rsidP="00712E08">
      <w:pPr>
        <w:pStyle w:val="ListParagraph"/>
        <w:numPr>
          <w:ilvl w:val="0"/>
          <w:numId w:val="2"/>
        </w:numPr>
        <w:rPr>
          <w:ins w:id="87" w:author="Author"/>
          <w:rFonts w:asciiTheme="majorHAnsi" w:hAnsiTheme="majorHAnsi" w:cstheme="majorHAnsi"/>
          <w:sz w:val="24"/>
          <w:szCs w:val="24"/>
          <w:rPrChange w:id="88" w:author="Author">
            <w:rPr>
              <w:ins w:id="89" w:author="Author"/>
            </w:rPr>
          </w:rPrChange>
        </w:rPr>
        <w:pPrChange w:id="90" w:author="Author">
          <w:pPr/>
        </w:pPrChange>
      </w:pPr>
      <w:ins w:id="91" w:author="Author">
        <w:r w:rsidRPr="00712E08">
          <w:rPr>
            <w:rFonts w:asciiTheme="majorHAnsi" w:hAnsiTheme="majorHAnsi" w:cstheme="majorHAnsi"/>
            <w:sz w:val="24"/>
            <w:szCs w:val="24"/>
            <w:rPrChange w:id="92" w:author="Author">
              <w:rPr/>
            </w:rPrChange>
          </w:rPr>
          <w:t xml:space="preserve">Supplement </w:t>
        </w:r>
        <w:r w:rsidRPr="00712E08">
          <w:rPr>
            <w:rFonts w:asciiTheme="majorHAnsi" w:hAnsiTheme="majorHAnsi" w:cstheme="majorHAnsi"/>
            <w:sz w:val="24"/>
            <w:szCs w:val="24"/>
            <w:rPrChange w:id="93" w:author="Author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the</w:t>
        </w:r>
        <w:r w:rsidRPr="00712E08">
          <w:rPr>
            <w:rFonts w:asciiTheme="majorHAnsi" w:hAnsiTheme="majorHAnsi" w:cstheme="majorHAnsi"/>
            <w:sz w:val="24"/>
            <w:szCs w:val="24"/>
            <w:rPrChange w:id="94" w:author="Author">
              <w:rPr/>
            </w:rPrChange>
          </w:rPr>
          <w:t xml:space="preserve"> current sample size </w:t>
        </w:r>
        <w:r w:rsidRPr="00712E08">
          <w:rPr>
            <w:rFonts w:asciiTheme="majorHAnsi" w:hAnsiTheme="majorHAnsi" w:cstheme="majorHAnsi"/>
            <w:sz w:val="24"/>
            <w:szCs w:val="24"/>
            <w:rPrChange w:id="95" w:author="Author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of</w:t>
        </w:r>
        <w:r w:rsidRPr="00712E08">
          <w:rPr>
            <w:rFonts w:asciiTheme="majorHAnsi" w:hAnsiTheme="majorHAnsi" w:cstheme="majorHAnsi"/>
            <w:sz w:val="24"/>
            <w:szCs w:val="24"/>
            <w:rPrChange w:id="96" w:author="Author">
              <w:rPr/>
            </w:rPrChange>
          </w:rPr>
          <w:t xml:space="preserve"> historical data</w:t>
        </w:r>
      </w:ins>
    </w:p>
    <w:p w14:paraId="256F7326" w14:textId="77777777" w:rsidR="00712E08" w:rsidRDefault="00712E08" w:rsidP="00F03EC0">
      <w:pPr>
        <w:rPr>
          <w:ins w:id="97" w:author="Author"/>
          <w:rFonts w:asciiTheme="majorHAnsi" w:hAnsiTheme="majorHAnsi" w:cstheme="majorHAnsi"/>
          <w:sz w:val="24"/>
          <w:szCs w:val="24"/>
        </w:rPr>
      </w:pPr>
    </w:p>
    <w:p w14:paraId="23A51945" w14:textId="66DEADA2" w:rsidR="00F03EC0" w:rsidRPr="00F03EC0" w:rsidRDefault="00F03EC0" w:rsidP="00F03EC0">
      <w:pPr>
        <w:rPr>
          <w:ins w:id="98" w:author="Author"/>
          <w:rFonts w:asciiTheme="majorHAnsi" w:hAnsiTheme="majorHAnsi" w:cstheme="majorHAnsi"/>
          <w:sz w:val="24"/>
          <w:szCs w:val="24"/>
        </w:rPr>
      </w:pPr>
      <w:ins w:id="99" w:author="Author">
        <w:r w:rsidRPr="00F03EC0">
          <w:rPr>
            <w:rFonts w:asciiTheme="majorHAnsi" w:hAnsiTheme="majorHAnsi" w:cstheme="majorHAnsi"/>
            <w:sz w:val="24"/>
            <w:szCs w:val="24"/>
          </w:rPr>
          <w:t>Recommendations</w:t>
        </w:r>
        <w:r w:rsidRPr="00F03EC0">
          <w:rPr>
            <w:rFonts w:asciiTheme="majorHAnsi" w:hAnsiTheme="majorHAnsi" w:cstheme="majorHAnsi"/>
            <w:sz w:val="24"/>
            <w:szCs w:val="24"/>
          </w:rPr>
          <w:t>:</w:t>
        </w:r>
      </w:ins>
    </w:p>
    <w:p w14:paraId="0FC74456" w14:textId="77777777" w:rsidR="00F03EC0" w:rsidRPr="00F03EC0" w:rsidRDefault="00F03EC0" w:rsidP="00F03EC0">
      <w:pPr>
        <w:rPr>
          <w:ins w:id="100" w:author="Author"/>
          <w:rFonts w:asciiTheme="majorHAnsi" w:hAnsiTheme="majorHAnsi" w:cstheme="majorHAnsi"/>
          <w:sz w:val="24"/>
          <w:szCs w:val="24"/>
        </w:rPr>
      </w:pPr>
    </w:p>
    <w:p w14:paraId="6A9549AB" w14:textId="77777777" w:rsidR="00F03EC0" w:rsidRPr="00712E08" w:rsidRDefault="00F03EC0" w:rsidP="00712E08">
      <w:pPr>
        <w:pStyle w:val="ListParagraph"/>
        <w:numPr>
          <w:ilvl w:val="0"/>
          <w:numId w:val="3"/>
        </w:numPr>
        <w:rPr>
          <w:ins w:id="101" w:author="Author"/>
          <w:rFonts w:asciiTheme="majorHAnsi" w:hAnsiTheme="majorHAnsi" w:cstheme="majorHAnsi"/>
          <w:sz w:val="24"/>
          <w:szCs w:val="24"/>
          <w:rPrChange w:id="102" w:author="Author">
            <w:rPr>
              <w:ins w:id="103" w:author="Author"/>
            </w:rPr>
          </w:rPrChange>
        </w:rPr>
        <w:pPrChange w:id="104" w:author="Author">
          <w:pPr/>
        </w:pPrChange>
      </w:pPr>
      <w:ins w:id="105" w:author="Author">
        <w:r w:rsidRPr="00712E08">
          <w:rPr>
            <w:rFonts w:asciiTheme="majorHAnsi" w:hAnsiTheme="majorHAnsi" w:cstheme="majorHAnsi"/>
            <w:sz w:val="24"/>
            <w:szCs w:val="24"/>
            <w:rPrChange w:id="106" w:author="Author">
              <w:rPr/>
            </w:rPrChange>
          </w:rPr>
          <w:t>Acquire the needed data outlined in Next steps</w:t>
        </w:r>
      </w:ins>
    </w:p>
    <w:p w14:paraId="4AC32AF6" w14:textId="08D93618" w:rsidR="00F03EC0" w:rsidRPr="00712E08" w:rsidRDefault="00F03EC0" w:rsidP="00712E08">
      <w:pPr>
        <w:pStyle w:val="ListParagraph"/>
        <w:numPr>
          <w:ilvl w:val="0"/>
          <w:numId w:val="3"/>
        </w:numPr>
        <w:rPr>
          <w:ins w:id="107" w:author="Author"/>
          <w:rFonts w:asciiTheme="majorHAnsi" w:hAnsiTheme="majorHAnsi" w:cstheme="majorHAnsi"/>
          <w:sz w:val="24"/>
          <w:szCs w:val="24"/>
          <w:rPrChange w:id="108" w:author="Author">
            <w:rPr>
              <w:ins w:id="109" w:author="Author"/>
            </w:rPr>
          </w:rPrChange>
        </w:rPr>
        <w:pPrChange w:id="110" w:author="Author">
          <w:pPr/>
        </w:pPrChange>
      </w:pPr>
      <w:ins w:id="111" w:author="Author">
        <w:r w:rsidRPr="00712E08">
          <w:rPr>
            <w:rFonts w:asciiTheme="majorHAnsi" w:hAnsiTheme="majorHAnsi" w:cstheme="majorHAnsi"/>
            <w:sz w:val="24"/>
            <w:szCs w:val="24"/>
            <w:rPrChange w:id="112" w:author="Author">
              <w:rPr/>
            </w:rPrChange>
          </w:rPr>
          <w:t xml:space="preserve">Recommend </w:t>
        </w:r>
        <w:r w:rsidRPr="00712E08">
          <w:rPr>
            <w:rFonts w:asciiTheme="majorHAnsi" w:hAnsiTheme="majorHAnsi" w:cstheme="majorHAnsi"/>
            <w:sz w:val="24"/>
            <w:szCs w:val="24"/>
            <w:rPrChange w:id="113" w:author="Author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adoption</w:t>
        </w:r>
        <w:r w:rsidRPr="00712E08">
          <w:rPr>
            <w:rFonts w:asciiTheme="majorHAnsi" w:hAnsiTheme="majorHAnsi" w:cstheme="majorHAnsi"/>
            <w:sz w:val="24"/>
            <w:szCs w:val="24"/>
            <w:rPrChange w:id="114" w:author="Author">
              <w:rPr/>
            </w:rPrChange>
          </w:rPr>
          <w:t xml:space="preserve"> of optimal predictive </w:t>
        </w:r>
        <w:r w:rsidRPr="00712E08">
          <w:rPr>
            <w:rFonts w:asciiTheme="majorHAnsi" w:hAnsiTheme="majorHAnsi" w:cstheme="majorHAnsi"/>
            <w:sz w:val="24"/>
            <w:szCs w:val="24"/>
            <w:rPrChange w:id="115" w:author="Author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analytics</w:t>
        </w:r>
        <w:r w:rsidRPr="00712E08">
          <w:rPr>
            <w:rFonts w:asciiTheme="majorHAnsi" w:hAnsiTheme="majorHAnsi" w:cstheme="majorHAnsi"/>
            <w:sz w:val="24"/>
            <w:szCs w:val="24"/>
            <w:rPrChange w:id="116" w:author="Author">
              <w:rPr/>
            </w:rPrChange>
          </w:rPr>
          <w:t xml:space="preserve"> solutions based on narrowed down business problem</w:t>
        </w:r>
      </w:ins>
    </w:p>
    <w:p w14:paraId="138FBA73" w14:textId="77777777" w:rsidR="00F03EC0" w:rsidRDefault="00F03EC0" w:rsidP="00712E08">
      <w:pPr>
        <w:rPr>
          <w:ins w:id="117" w:author="Author"/>
          <w:rFonts w:asciiTheme="majorHAnsi" w:hAnsiTheme="majorHAnsi" w:cstheme="majorHAnsi"/>
          <w:sz w:val="24"/>
          <w:szCs w:val="24"/>
        </w:rPr>
        <w:pPrChange w:id="118" w:author="Author">
          <w:pPr/>
        </w:pPrChange>
      </w:pPr>
      <w:ins w:id="119" w:author="Author">
        <w:r w:rsidRPr="00712E08" w:rsidDel="00F03EC0">
          <w:rPr>
            <w:rFonts w:asciiTheme="majorHAnsi" w:hAnsiTheme="majorHAnsi" w:cstheme="majorHAnsi"/>
            <w:sz w:val="24"/>
            <w:szCs w:val="24"/>
            <w:rPrChange w:id="120" w:author="Author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</w:ins>
    </w:p>
    <w:p w14:paraId="00000003" w14:textId="0BF098DC" w:rsidR="00173F89" w:rsidRPr="00712E08" w:rsidDel="00F03EC0" w:rsidRDefault="00F95485" w:rsidP="00712E08">
      <w:pPr>
        <w:rPr>
          <w:del w:id="121" w:author="Author"/>
          <w:rFonts w:asciiTheme="majorHAnsi" w:hAnsiTheme="majorHAnsi" w:cstheme="majorHAnsi"/>
          <w:sz w:val="24"/>
          <w:szCs w:val="24"/>
          <w:rPrChange w:id="122" w:author="Author">
            <w:rPr>
              <w:del w:id="123" w:author="Author"/>
            </w:rPr>
          </w:rPrChange>
        </w:rPr>
      </w:pPr>
      <w:del w:id="124" w:author="Author">
        <w:r w:rsidRPr="00712E08" w:rsidDel="00F03EC0">
          <w:rPr>
            <w:rFonts w:asciiTheme="majorHAnsi" w:hAnsiTheme="majorHAnsi" w:cstheme="majorHAnsi"/>
            <w:sz w:val="24"/>
            <w:szCs w:val="24"/>
            <w:rPrChange w:id="125" w:author="Author">
              <w:rPr/>
            </w:rPrChange>
          </w:rPr>
          <w:delText>[Introduce the task that you’ve completed in 1 - 2 sentences]</w:delText>
        </w:r>
      </w:del>
    </w:p>
    <w:p w14:paraId="00000004" w14:textId="779EF946" w:rsidR="00173F89" w:rsidRPr="00712E08" w:rsidDel="00F03EC0" w:rsidRDefault="00173F89" w:rsidP="00712E08">
      <w:pPr>
        <w:rPr>
          <w:del w:id="126" w:author="Author"/>
          <w:rFonts w:asciiTheme="majorHAnsi" w:hAnsiTheme="majorHAnsi" w:cstheme="majorHAnsi"/>
          <w:sz w:val="24"/>
          <w:szCs w:val="24"/>
          <w:rPrChange w:id="127" w:author="Author">
            <w:rPr>
              <w:del w:id="128" w:author="Author"/>
            </w:rPr>
          </w:rPrChange>
        </w:rPr>
      </w:pPr>
    </w:p>
    <w:p w14:paraId="00000005" w14:textId="7C0AEED3" w:rsidR="00173F89" w:rsidRPr="00712E08" w:rsidDel="00F03EC0" w:rsidRDefault="00F95485" w:rsidP="00712E08">
      <w:pPr>
        <w:rPr>
          <w:del w:id="129" w:author="Author"/>
          <w:rFonts w:asciiTheme="majorHAnsi" w:hAnsiTheme="majorHAnsi" w:cstheme="majorHAnsi"/>
          <w:sz w:val="24"/>
          <w:szCs w:val="24"/>
          <w:rPrChange w:id="130" w:author="Author">
            <w:rPr>
              <w:del w:id="131" w:author="Author"/>
            </w:rPr>
          </w:rPrChange>
        </w:rPr>
      </w:pPr>
      <w:del w:id="132" w:author="Author">
        <w:r w:rsidRPr="00712E08" w:rsidDel="00F03EC0">
          <w:rPr>
            <w:rFonts w:asciiTheme="majorHAnsi" w:hAnsiTheme="majorHAnsi" w:cstheme="majorHAnsi"/>
            <w:sz w:val="24"/>
            <w:szCs w:val="24"/>
            <w:rPrChange w:id="133" w:author="Author">
              <w:rPr/>
            </w:rPrChange>
          </w:rPr>
          <w:delText>[Summarize findings from your analysis in 3 - 5 bullet points]</w:delText>
        </w:r>
      </w:del>
    </w:p>
    <w:p w14:paraId="00000006" w14:textId="4A791155" w:rsidR="00173F89" w:rsidRPr="00712E08" w:rsidDel="00F03EC0" w:rsidRDefault="00173F89" w:rsidP="00712E08">
      <w:pPr>
        <w:rPr>
          <w:del w:id="134" w:author="Author"/>
          <w:rFonts w:asciiTheme="majorHAnsi" w:hAnsiTheme="majorHAnsi" w:cstheme="majorHAnsi"/>
          <w:sz w:val="24"/>
          <w:szCs w:val="24"/>
          <w:rPrChange w:id="135" w:author="Author">
            <w:rPr>
              <w:del w:id="136" w:author="Author"/>
            </w:rPr>
          </w:rPrChange>
        </w:rPr>
      </w:pPr>
    </w:p>
    <w:p w14:paraId="00000007" w14:textId="7DEAE825" w:rsidR="00173F89" w:rsidRPr="00712E08" w:rsidDel="00F03EC0" w:rsidRDefault="00F95485" w:rsidP="00712E08">
      <w:pPr>
        <w:rPr>
          <w:del w:id="137" w:author="Author"/>
          <w:rFonts w:asciiTheme="majorHAnsi" w:hAnsiTheme="majorHAnsi" w:cstheme="majorHAnsi"/>
          <w:sz w:val="24"/>
          <w:szCs w:val="24"/>
          <w:rPrChange w:id="138" w:author="Author">
            <w:rPr>
              <w:del w:id="139" w:author="Author"/>
            </w:rPr>
          </w:rPrChange>
        </w:rPr>
        <w:pPrChange w:id="140" w:author="Author">
          <w:pPr/>
        </w:pPrChange>
      </w:pPr>
      <w:del w:id="141" w:author="Author">
        <w:r w:rsidRPr="00712E08" w:rsidDel="00F03EC0">
          <w:rPr>
            <w:rFonts w:asciiTheme="majorHAnsi" w:hAnsiTheme="majorHAnsi" w:cstheme="majorHAnsi"/>
            <w:sz w:val="24"/>
            <w:szCs w:val="24"/>
            <w:rPrChange w:id="142" w:author="Author">
              <w:rPr/>
            </w:rPrChange>
          </w:rPr>
          <w:delText>[Provide your recommendations in up to 3 bullet points]</w:delText>
        </w:r>
      </w:del>
    </w:p>
    <w:p w14:paraId="00000008" w14:textId="37D8CF26" w:rsidR="00173F89" w:rsidRPr="00712E08" w:rsidDel="00F03EC0" w:rsidRDefault="00173F89" w:rsidP="00712E08">
      <w:pPr>
        <w:rPr>
          <w:del w:id="143" w:author="Author"/>
          <w:rFonts w:asciiTheme="majorHAnsi" w:hAnsiTheme="majorHAnsi" w:cstheme="majorHAnsi"/>
          <w:sz w:val="24"/>
          <w:szCs w:val="24"/>
          <w:rPrChange w:id="144" w:author="Author">
            <w:rPr>
              <w:del w:id="145" w:author="Author"/>
            </w:rPr>
          </w:rPrChange>
        </w:rPr>
        <w:pPrChange w:id="146" w:author="Author">
          <w:pPr/>
        </w:pPrChange>
      </w:pPr>
    </w:p>
    <w:p w14:paraId="00000009" w14:textId="77777777" w:rsidR="00173F89" w:rsidRPr="00712E08" w:rsidRDefault="00F95485" w:rsidP="00712E08">
      <w:pPr>
        <w:rPr>
          <w:rFonts w:asciiTheme="majorHAnsi" w:hAnsiTheme="majorHAnsi" w:cstheme="majorHAnsi"/>
          <w:sz w:val="24"/>
          <w:szCs w:val="24"/>
          <w:rPrChange w:id="147" w:author="Author">
            <w:rPr/>
          </w:rPrChange>
        </w:rPr>
        <w:pPrChange w:id="148" w:author="Author">
          <w:pPr/>
        </w:pPrChange>
      </w:pPr>
      <w:r w:rsidRPr="00712E08">
        <w:rPr>
          <w:rFonts w:asciiTheme="majorHAnsi" w:hAnsiTheme="majorHAnsi" w:cstheme="majorHAnsi"/>
          <w:sz w:val="24"/>
          <w:szCs w:val="24"/>
          <w:rPrChange w:id="149" w:author="Author">
            <w:rPr/>
          </w:rPrChange>
        </w:rPr>
        <w:t xml:space="preserve">Best regards, </w:t>
      </w:r>
    </w:p>
    <w:p w14:paraId="0000000A" w14:textId="77777777" w:rsidR="00173F89" w:rsidRPr="00712E08" w:rsidRDefault="00173F89">
      <w:pPr>
        <w:rPr>
          <w:rFonts w:asciiTheme="majorHAnsi" w:hAnsiTheme="majorHAnsi" w:cstheme="majorHAnsi"/>
          <w:sz w:val="24"/>
          <w:szCs w:val="24"/>
          <w:rPrChange w:id="150" w:author="Author">
            <w:rPr/>
          </w:rPrChange>
        </w:rPr>
      </w:pPr>
    </w:p>
    <w:p w14:paraId="393C13FC" w14:textId="3E06BE50" w:rsidR="00A867B1" w:rsidRPr="00712E08" w:rsidRDefault="00094134">
      <w:pPr>
        <w:rPr>
          <w:rFonts w:asciiTheme="majorHAnsi" w:hAnsiTheme="majorHAnsi" w:cstheme="majorHAnsi"/>
          <w:sz w:val="24"/>
          <w:szCs w:val="24"/>
          <w:rPrChange w:id="151" w:author="Author">
            <w:rPr/>
          </w:rPrChange>
        </w:rPr>
      </w:pPr>
      <w:ins w:id="152" w:author="Author">
        <w:r>
          <w:rPr>
            <w:rFonts w:asciiTheme="majorHAnsi" w:hAnsiTheme="majorHAnsi" w:cstheme="majorHAnsi"/>
            <w:sz w:val="24"/>
            <w:szCs w:val="24"/>
          </w:rPr>
          <w:t>Collins Ogombo</w:t>
        </w:r>
      </w:ins>
      <w:del w:id="153" w:author="Author">
        <w:r w:rsidR="00F95485" w:rsidRPr="00712E08" w:rsidDel="00094134">
          <w:rPr>
            <w:rFonts w:asciiTheme="majorHAnsi" w:hAnsiTheme="majorHAnsi" w:cstheme="majorHAnsi"/>
            <w:sz w:val="24"/>
            <w:szCs w:val="24"/>
            <w:rPrChange w:id="154" w:author="Author">
              <w:rPr/>
            </w:rPrChange>
          </w:rPr>
          <w:delText>[name of sender]</w:delText>
        </w:r>
      </w:del>
      <w:ins w:id="155" w:author="Author">
        <w:r w:rsidR="00A867B1">
          <w:rPr>
            <w:rFonts w:asciiTheme="majorHAnsi" w:hAnsiTheme="majorHAnsi" w:cstheme="majorHAnsi"/>
            <w:sz w:val="24"/>
            <w:szCs w:val="24"/>
          </w:rPr>
          <w:t>, Junior Data Scientist</w:t>
        </w:r>
      </w:ins>
      <w:bookmarkStart w:id="156" w:name="_GoBack"/>
      <w:bookmarkEnd w:id="156"/>
    </w:p>
    <w:sectPr w:rsidR="00A867B1" w:rsidRPr="00712E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73859"/>
    <w:multiLevelType w:val="hybridMultilevel"/>
    <w:tmpl w:val="F5288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414F2"/>
    <w:multiLevelType w:val="hybridMultilevel"/>
    <w:tmpl w:val="96F84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CA51D4"/>
    <w:multiLevelType w:val="hybridMultilevel"/>
    <w:tmpl w:val="CED2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9"/>
    <w:rsid w:val="00094134"/>
    <w:rsid w:val="00173F89"/>
    <w:rsid w:val="002E25D9"/>
    <w:rsid w:val="00712E08"/>
    <w:rsid w:val="007A47E7"/>
    <w:rsid w:val="00A867B1"/>
    <w:rsid w:val="00F03EC0"/>
    <w:rsid w:val="00F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F03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57660B-F83F-463D-AA1A-0DD104364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2024-04-18T08:59:00Z</dcterms:created>
  <dcterms:modified xsi:type="dcterms:W3CDTF">2024-04-18T09:01:00Z</dcterms:modified>
</cp:coreProperties>
</file>